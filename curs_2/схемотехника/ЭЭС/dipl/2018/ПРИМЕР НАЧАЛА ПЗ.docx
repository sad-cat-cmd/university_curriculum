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AD" w:rsidRDefault="009831AD" w:rsidP="009831AD">
      <w:pPr>
        <w:shd w:val="clear" w:color="auto" w:fill="FFFFFF"/>
        <w:spacing w:line="425" w:lineRule="exact"/>
        <w:ind w:right="50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МИНИСТЕРСТВО ОБРАЗОВАНИЯ И НАУКИ РФ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center"/>
        <w:rPr>
          <w:caps/>
          <w:lang w:eastAsia="ru-RU"/>
        </w:rPr>
      </w:pPr>
      <w:r>
        <w:rPr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szCs w:val="20"/>
          <w:lang w:eastAsia="ru-RU"/>
        </w:rPr>
        <w:br/>
        <w:t>высшего образования</w:t>
      </w:r>
      <w:r>
        <w:rPr>
          <w:szCs w:val="20"/>
          <w:lang w:eastAsia="ru-RU"/>
        </w:rPr>
        <w:br/>
      </w:r>
      <w:r>
        <w:rPr>
          <w:caps/>
          <w:lang w:eastAsia="ru-RU"/>
        </w:rPr>
        <w:t>Пензенский государственный университет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center"/>
        <w:rPr>
          <w:caps/>
          <w:lang w:eastAsia="ru-RU"/>
        </w:rPr>
      </w:pPr>
      <w:r>
        <w:rPr>
          <w:szCs w:val="20"/>
          <w:lang w:eastAsia="ru-RU"/>
        </w:rPr>
        <w:t>ПОЛИТЕХНИЧЕСКИЙ ИНСТИТУТ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rPr>
          <w:szCs w:val="20"/>
          <w:highlight w:val="yellow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3"/>
        <w:gridCol w:w="1086"/>
        <w:gridCol w:w="4242"/>
      </w:tblGrid>
      <w:tr w:rsidR="009831AD" w:rsidTr="009831AD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Кафедра</w:t>
            </w:r>
          </w:p>
        </w:tc>
      </w:tr>
      <w:tr w:rsidR="009831AD" w:rsidTr="009831AD"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Вычислительной техники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Вычислительная техника </w:t>
            </w:r>
          </w:p>
        </w:tc>
      </w:tr>
    </w:tbl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56"/>
        <w:gridCol w:w="6415"/>
      </w:tblGrid>
      <w:tr w:rsidR="009831AD" w:rsidRPr="009831AD" w:rsidTr="009831A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31AD" w:rsidRP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sz w:val="26"/>
                <w:szCs w:val="26"/>
                <w:highlight w:val="yellow"/>
                <w:lang w:eastAsia="ru-RU"/>
              </w:rPr>
            </w:pPr>
            <w:r w:rsidRPr="009831AD">
              <w:rPr>
                <w:sz w:val="26"/>
                <w:szCs w:val="26"/>
                <w:highlight w:val="yellow"/>
                <w:lang w:eastAsia="ru-RU"/>
              </w:rPr>
              <w:t>Направление подготовки</w:t>
            </w:r>
          </w:p>
        </w:tc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31AD" w:rsidRP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sz w:val="26"/>
                <w:szCs w:val="26"/>
                <w:highlight w:val="yellow"/>
                <w:lang w:eastAsia="ru-RU"/>
              </w:rPr>
            </w:pPr>
            <w:r w:rsidRPr="009831AD">
              <w:rPr>
                <w:sz w:val="26"/>
                <w:szCs w:val="26"/>
                <w:highlight w:val="yellow"/>
                <w:lang w:eastAsia="ru-RU"/>
              </w:rPr>
              <w:t>09.03.</w:t>
            </w:r>
            <w:r w:rsidRPr="009831AD">
              <w:rPr>
                <w:sz w:val="26"/>
                <w:szCs w:val="26"/>
                <w:highlight w:val="yellow"/>
                <w:lang w:val="en-US" w:eastAsia="ru-RU"/>
              </w:rPr>
              <w:t>01</w:t>
            </w:r>
            <w:r w:rsidRPr="009831AD">
              <w:rPr>
                <w:sz w:val="26"/>
                <w:szCs w:val="26"/>
                <w:highlight w:val="yellow"/>
                <w:lang w:eastAsia="ru-RU"/>
              </w:rPr>
              <w:t xml:space="preserve"> «Информатика и вычислительная техника»</w:t>
            </w:r>
          </w:p>
        </w:tc>
      </w:tr>
      <w:tr w:rsidR="009831AD" w:rsidTr="009831A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31AD" w:rsidRP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sz w:val="26"/>
                <w:szCs w:val="26"/>
                <w:highlight w:val="yellow"/>
                <w:lang w:eastAsia="ru-RU"/>
              </w:rPr>
            </w:pPr>
            <w:r w:rsidRPr="009831AD">
              <w:rPr>
                <w:sz w:val="26"/>
                <w:szCs w:val="26"/>
                <w:highlight w:val="yellow"/>
                <w:lang w:eastAsia="ru-RU"/>
              </w:rPr>
              <w:t>Профиль</w:t>
            </w: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w w:val="95"/>
                <w:sz w:val="24"/>
                <w:szCs w:val="24"/>
                <w:lang w:eastAsia="ru-RU"/>
              </w:rPr>
            </w:pPr>
            <w:r w:rsidRPr="009831AD">
              <w:rPr>
                <w:rFonts w:eastAsia="Calibri"/>
                <w:w w:val="95"/>
                <w:sz w:val="26"/>
                <w:szCs w:val="26"/>
                <w:highlight w:val="yellow"/>
                <w:lang w:eastAsia="ru-RU"/>
              </w:rPr>
              <w:t>Вычислительные машины, комплексы, системы и сети</w:t>
            </w:r>
          </w:p>
        </w:tc>
      </w:tr>
    </w:tbl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both"/>
        <w:rPr>
          <w:szCs w:val="20"/>
          <w:lang w:eastAsia="ru-RU"/>
        </w:rPr>
      </w:pP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1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ВЫПУСКНАЯ КВАЛИФИКАЦИОННАЯ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1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РАБОТА БАКАЛАВРА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на тему 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b/>
          <w:sz w:val="32"/>
          <w:szCs w:val="32"/>
          <w:u w:val="single"/>
          <w:lang w:eastAsia="ru-RU"/>
        </w:rPr>
      </w:pPr>
      <w:r>
        <w:rPr>
          <w:b/>
          <w:sz w:val="32"/>
          <w:szCs w:val="32"/>
          <w:u w:val="single"/>
          <w:lang w:eastAsia="ru-RU"/>
        </w:rPr>
        <w:t>Разработка системы контроля и управления доступом с использованием электромагнитного замка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  <w:lang w:eastAsia="ru-RU"/>
        </w:rPr>
      </w:pP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Cs w:val="20"/>
          <w:lang w:eastAsia="ru-RU"/>
        </w:rPr>
      </w:pPr>
      <w:r>
        <w:rPr>
          <w:b/>
          <w:sz w:val="26"/>
          <w:szCs w:val="26"/>
          <w:lang w:eastAsia="ru-RU"/>
        </w:rPr>
        <w:t>Студент</w:t>
      </w:r>
      <w:r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ab/>
        <w:t xml:space="preserve">    _________________  </w:t>
      </w:r>
      <w:proofErr w:type="gramStart"/>
      <w:r>
        <w:rPr>
          <w:szCs w:val="20"/>
          <w:lang w:eastAsia="ru-RU"/>
        </w:rPr>
        <w:t>в</w:t>
      </w:r>
      <w:proofErr w:type="gramEnd"/>
      <w:r>
        <w:rPr>
          <w:szCs w:val="20"/>
          <w:lang w:eastAsia="ru-RU"/>
        </w:rPr>
        <w:t xml:space="preserve"> Михаил Юрьевич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eastAsia="ru-RU"/>
        </w:rPr>
      </w:pPr>
      <w:r>
        <w:rPr>
          <w:sz w:val="18"/>
          <w:szCs w:val="18"/>
          <w:lang w:eastAsia="ru-RU"/>
        </w:rPr>
        <w:t xml:space="preserve">                                                           (подпись, дата)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jc w:val="both"/>
        <w:rPr>
          <w:szCs w:val="20"/>
          <w:lang w:eastAsia="ru-RU"/>
        </w:rPr>
      </w:pPr>
      <w:r>
        <w:rPr>
          <w:b/>
          <w:sz w:val="26"/>
          <w:szCs w:val="26"/>
          <w:lang w:eastAsia="ru-RU"/>
        </w:rPr>
        <w:t xml:space="preserve">Руководитель </w:t>
      </w:r>
      <w:r>
        <w:rPr>
          <w:szCs w:val="20"/>
          <w:lang w:eastAsia="ru-RU"/>
        </w:rPr>
        <w:t xml:space="preserve"> _________________  </w:t>
      </w:r>
      <w:proofErr w:type="spellStart"/>
      <w:r>
        <w:rPr>
          <w:szCs w:val="20"/>
          <w:lang w:eastAsia="ru-RU"/>
        </w:rPr>
        <w:t>Брякин</w:t>
      </w:r>
      <w:proofErr w:type="spellEnd"/>
      <w:r>
        <w:rPr>
          <w:szCs w:val="20"/>
          <w:lang w:eastAsia="ru-RU"/>
        </w:rPr>
        <w:t xml:space="preserve"> Л.А. 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Cs w:val="20"/>
          <w:lang w:eastAsia="ru-RU"/>
        </w:rPr>
      </w:pPr>
      <w:r>
        <w:rPr>
          <w:sz w:val="18"/>
          <w:szCs w:val="18"/>
          <w:lang w:eastAsia="ru-RU"/>
        </w:rPr>
        <w:t xml:space="preserve">                                  </w:t>
      </w:r>
      <w:r>
        <w:rPr>
          <w:sz w:val="18"/>
          <w:szCs w:val="18"/>
          <w:lang w:eastAsia="ru-RU"/>
        </w:rPr>
        <w:tab/>
        <w:t xml:space="preserve">            (подпись, дата)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szCs w:val="20"/>
          <w:lang w:eastAsia="ru-RU"/>
        </w:rPr>
      </w:pPr>
      <w:proofErr w:type="spellStart"/>
      <w:r>
        <w:rPr>
          <w:b/>
          <w:sz w:val="26"/>
          <w:szCs w:val="26"/>
          <w:lang w:eastAsia="ru-RU"/>
        </w:rPr>
        <w:t>Нормоконтролёр</w:t>
      </w:r>
      <w:proofErr w:type="spellEnd"/>
      <w:r>
        <w:rPr>
          <w:szCs w:val="20"/>
          <w:lang w:eastAsia="ru-RU"/>
        </w:rPr>
        <w:t xml:space="preserve"> _______________  Кучин А.В.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124"/>
        <w:jc w:val="both"/>
        <w:rPr>
          <w:szCs w:val="20"/>
          <w:lang w:eastAsia="ru-RU"/>
        </w:rPr>
      </w:pPr>
      <w:r>
        <w:rPr>
          <w:sz w:val="18"/>
          <w:szCs w:val="18"/>
          <w:lang w:eastAsia="ru-RU"/>
        </w:rPr>
        <w:t xml:space="preserve">           (подпись, дата) 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i/>
          <w:sz w:val="26"/>
          <w:szCs w:val="26"/>
          <w:lang w:eastAsia="ru-RU"/>
        </w:rPr>
      </w:pP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  <w:t>Работа допущена к защите</w:t>
      </w:r>
      <w:r>
        <w:rPr>
          <w:sz w:val="26"/>
          <w:szCs w:val="26"/>
          <w:lang w:eastAsia="ru-RU"/>
        </w:rPr>
        <w:t xml:space="preserve"> (протокол заседания кафедры </w:t>
      </w:r>
      <w:proofErr w:type="gramStart"/>
      <w:r>
        <w:rPr>
          <w:sz w:val="26"/>
          <w:szCs w:val="26"/>
          <w:lang w:eastAsia="ru-RU"/>
        </w:rPr>
        <w:t>от</w:t>
      </w:r>
      <w:proofErr w:type="gramEnd"/>
      <w:r>
        <w:rPr>
          <w:sz w:val="26"/>
          <w:szCs w:val="26"/>
          <w:lang w:eastAsia="ru-RU"/>
        </w:rPr>
        <w:t xml:space="preserve"> _____________№_____)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Заведующий кафедрой</w:t>
      </w:r>
      <w:r>
        <w:rPr>
          <w:sz w:val="26"/>
          <w:szCs w:val="26"/>
          <w:lang w:eastAsia="ru-RU"/>
        </w:rPr>
        <w:t xml:space="preserve">                 __________________    </w:t>
      </w:r>
      <w:r>
        <w:rPr>
          <w:lang w:eastAsia="ru-RU"/>
        </w:rPr>
        <w:t>Пащенко Д.В.</w:t>
      </w:r>
      <w:r>
        <w:rPr>
          <w:sz w:val="26"/>
          <w:szCs w:val="26"/>
          <w:lang w:eastAsia="ru-RU"/>
        </w:rPr>
        <w:t xml:space="preserve"> 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sz w:val="18"/>
          <w:szCs w:val="18"/>
          <w:lang w:eastAsia="ru-RU"/>
        </w:rPr>
      </w:pPr>
      <w:r>
        <w:rPr>
          <w:sz w:val="18"/>
          <w:szCs w:val="18"/>
          <w:lang w:eastAsia="ru-RU"/>
        </w:rPr>
        <w:t xml:space="preserve">         (подпись)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  <w:t>Работа защищена с отметкой</w:t>
      </w:r>
      <w:r>
        <w:rPr>
          <w:sz w:val="26"/>
          <w:szCs w:val="26"/>
          <w:lang w:eastAsia="ru-RU"/>
        </w:rPr>
        <w:t xml:space="preserve"> _____ (протокол заседания ГАК </w:t>
      </w:r>
      <w:proofErr w:type="gramStart"/>
      <w:r>
        <w:rPr>
          <w:sz w:val="26"/>
          <w:szCs w:val="26"/>
          <w:lang w:eastAsia="ru-RU"/>
        </w:rPr>
        <w:t>от</w:t>
      </w:r>
      <w:proofErr w:type="gramEnd"/>
      <w:r>
        <w:rPr>
          <w:sz w:val="26"/>
          <w:szCs w:val="26"/>
          <w:lang w:eastAsia="ru-RU"/>
        </w:rPr>
        <w:t xml:space="preserve"> _______№____)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b/>
          <w:sz w:val="26"/>
          <w:szCs w:val="26"/>
          <w:lang w:eastAsia="ru-RU"/>
        </w:rPr>
      </w:pP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Секретарь ГАК</w:t>
      </w:r>
      <w:r>
        <w:rPr>
          <w:sz w:val="26"/>
          <w:szCs w:val="26"/>
          <w:lang w:eastAsia="ru-RU"/>
        </w:rPr>
        <w:t xml:space="preserve">                             __________________    </w:t>
      </w:r>
      <w:proofErr w:type="spellStart"/>
      <w:r>
        <w:rPr>
          <w:lang w:eastAsia="ru-RU"/>
        </w:rPr>
        <w:t>Танькова</w:t>
      </w:r>
      <w:proofErr w:type="spellEnd"/>
      <w:r>
        <w:rPr>
          <w:lang w:eastAsia="ru-RU"/>
        </w:rPr>
        <w:t xml:space="preserve"> О.Н.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szCs w:val="20"/>
          <w:lang w:eastAsia="ru-RU"/>
        </w:rPr>
      </w:pPr>
      <w:r>
        <w:rPr>
          <w:sz w:val="18"/>
          <w:szCs w:val="18"/>
          <w:lang w:eastAsia="ru-RU"/>
        </w:rPr>
        <w:t xml:space="preserve">         (подпись)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szCs w:val="20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Пенза, 2017</w:t>
      </w:r>
    </w:p>
    <w:p w:rsidR="009831AD" w:rsidRDefault="009831AD" w:rsidP="009831AD">
      <w:pPr>
        <w:shd w:val="clear" w:color="auto" w:fill="FFFFFF"/>
        <w:spacing w:before="120" w:after="120" w:line="240" w:lineRule="auto"/>
        <w:ind w:right="51"/>
        <w:jc w:val="center"/>
        <w:rPr>
          <w:caps/>
          <w:lang w:eastAsia="ru-RU"/>
        </w:rPr>
      </w:pPr>
      <w:r>
        <w:rPr>
          <w:lang w:eastAsia="ru-RU"/>
        </w:rPr>
        <w:lastRenderedPageBreak/>
        <w:t>Федеральное государственное бюджетное образовательное учреждение</w:t>
      </w:r>
      <w:r>
        <w:rPr>
          <w:lang w:eastAsia="ru-RU"/>
        </w:rPr>
        <w:br/>
        <w:t>высшего образования</w:t>
      </w:r>
      <w:r>
        <w:rPr>
          <w:lang w:eastAsia="ru-RU"/>
        </w:rPr>
        <w:br/>
      </w:r>
      <w:r>
        <w:rPr>
          <w:caps/>
          <w:lang w:eastAsia="ru-RU"/>
        </w:rPr>
        <w:t>Пензенский государственный университет</w:t>
      </w:r>
    </w:p>
    <w:p w:rsidR="009831AD" w:rsidRDefault="009831AD" w:rsidP="009831AD">
      <w:pPr>
        <w:shd w:val="clear" w:color="auto" w:fill="FFFFFF"/>
        <w:spacing w:before="120" w:after="120" w:line="240" w:lineRule="auto"/>
        <w:ind w:right="51"/>
        <w:jc w:val="center"/>
        <w:rPr>
          <w:caps/>
          <w:lang w:eastAsia="ru-RU"/>
        </w:rPr>
      </w:pPr>
      <w:r>
        <w:rPr>
          <w:caps/>
          <w:lang w:eastAsia="ru-RU"/>
        </w:rPr>
        <w:t>ПОЛИТЕХНИЧЕСКИЙ ИНСТИТУТ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1"/>
        <w:gridCol w:w="414"/>
        <w:gridCol w:w="3976"/>
      </w:tblGrid>
      <w:tr w:rsidR="009831AD" w:rsidTr="009831AD"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i/>
                <w:lang w:eastAsia="ru-RU"/>
              </w:rPr>
            </w:pPr>
            <w:r>
              <w:rPr>
                <w:i/>
                <w:lang w:eastAsia="ru-RU"/>
              </w:rPr>
              <w:t>Факультет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i/>
                <w:lang w:eastAsia="ru-RU"/>
              </w:rPr>
            </w:pPr>
            <w:r>
              <w:rPr>
                <w:i/>
                <w:lang w:eastAsia="ru-RU"/>
              </w:rPr>
              <w:t>Кафедра</w:t>
            </w:r>
          </w:p>
        </w:tc>
      </w:tr>
      <w:tr w:rsidR="009831AD" w:rsidTr="009831AD"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Вычислительной техники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Вычислительная техника </w:t>
            </w:r>
          </w:p>
        </w:tc>
      </w:tr>
    </w:tbl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ind w:left="6237" w:firstLine="709"/>
        <w:jc w:val="both"/>
        <w:rPr>
          <w:lang w:eastAsia="ru-RU"/>
        </w:rPr>
      </w:pPr>
      <w:r>
        <w:rPr>
          <w:lang w:eastAsia="ru-RU"/>
        </w:rPr>
        <w:t xml:space="preserve"> «Утверждаю»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ind w:left="5529" w:firstLine="709"/>
        <w:jc w:val="both"/>
        <w:rPr>
          <w:lang w:eastAsia="ru-RU"/>
        </w:rPr>
      </w:pPr>
      <w:r>
        <w:rPr>
          <w:lang w:eastAsia="ru-RU"/>
        </w:rPr>
        <w:t>Заведующий кафедрой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lang w:eastAsia="ru-RU"/>
        </w:rPr>
      </w:pPr>
      <w:r>
        <w:rPr>
          <w:lang w:eastAsia="ru-RU"/>
        </w:rPr>
        <w:t>___________Д.В. Пащенко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lang w:eastAsia="ru-RU"/>
        </w:rPr>
      </w:pPr>
      <w:r>
        <w:rPr>
          <w:lang w:eastAsia="ru-RU"/>
        </w:rPr>
        <w:t>«__»_____________2016 г.</w:t>
      </w:r>
    </w:p>
    <w:p w:rsidR="009831AD" w:rsidRDefault="009831AD" w:rsidP="009831A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b/>
          <w:lang w:eastAsia="ru-RU"/>
        </w:rPr>
      </w:pPr>
    </w:p>
    <w:p w:rsidR="009831AD" w:rsidRDefault="009831AD" w:rsidP="009831AD">
      <w:pPr>
        <w:spacing w:after="0"/>
        <w:jc w:val="center"/>
        <w:rPr>
          <w:b/>
          <w:lang w:eastAsia="ru-RU"/>
        </w:rPr>
      </w:pPr>
    </w:p>
    <w:p w:rsidR="009831AD" w:rsidRDefault="009831AD" w:rsidP="009831AD">
      <w:pPr>
        <w:spacing w:after="0"/>
        <w:jc w:val="center"/>
        <w:rPr>
          <w:b/>
          <w:lang w:eastAsia="ru-RU"/>
        </w:rPr>
      </w:pPr>
    </w:p>
    <w:p w:rsidR="009831AD" w:rsidRDefault="009831AD" w:rsidP="009831AD">
      <w:pPr>
        <w:spacing w:after="0"/>
        <w:jc w:val="center"/>
        <w:rPr>
          <w:b/>
          <w:lang w:eastAsia="ru-RU"/>
        </w:rPr>
      </w:pPr>
      <w:r>
        <w:rPr>
          <w:b/>
          <w:lang w:eastAsia="ru-RU"/>
        </w:rPr>
        <w:t>ЗАДАНИЕ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/>
        <w:jc w:val="center"/>
        <w:rPr>
          <w:b/>
          <w:lang w:eastAsia="ru-RU"/>
        </w:rPr>
      </w:pPr>
      <w:r>
        <w:rPr>
          <w:b/>
          <w:lang w:eastAsia="ru-RU"/>
        </w:rPr>
        <w:t xml:space="preserve">НА ВЫПУСКНУЮ КВАЛИФИКАЦИОННУЮ РАБОТУ 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/>
        <w:jc w:val="center"/>
        <w:rPr>
          <w:b/>
          <w:lang w:eastAsia="ru-RU"/>
        </w:rPr>
      </w:pPr>
      <w:r>
        <w:rPr>
          <w:b/>
          <w:lang w:eastAsia="ru-RU"/>
        </w:rPr>
        <w:t>БАКАЛАВРА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sz w:val="16"/>
          <w:szCs w:val="16"/>
          <w:lang w:eastAsia="ru-RU"/>
        </w:rPr>
      </w:pP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  <w:r w:rsidRPr="009831AD">
        <w:rPr>
          <w:sz w:val="24"/>
          <w:szCs w:val="24"/>
          <w:highlight w:val="yellow"/>
          <w:lang w:eastAsia="ru-RU"/>
        </w:rPr>
        <w:t>1. Студент</w:t>
      </w:r>
      <w:proofErr w:type="gramStart"/>
      <w:r w:rsidRPr="009831AD">
        <w:rPr>
          <w:sz w:val="24"/>
          <w:szCs w:val="24"/>
          <w:highlight w:val="yellow"/>
          <w:lang w:eastAsia="ru-RU"/>
        </w:rPr>
        <w:t xml:space="preserve"> Н</w:t>
      </w:r>
      <w:proofErr w:type="gramEnd"/>
      <w:r w:rsidRPr="009831AD">
        <w:rPr>
          <w:sz w:val="24"/>
          <w:szCs w:val="24"/>
          <w:highlight w:val="yellow"/>
          <w:lang w:eastAsia="ru-RU"/>
        </w:rPr>
        <w:t>о</w:t>
      </w:r>
      <w:r w:rsidRPr="009831AD">
        <w:rPr>
          <w:sz w:val="24"/>
          <w:szCs w:val="24"/>
          <w:highlight w:val="yellow"/>
          <w:lang w:eastAsia="ru-RU"/>
        </w:rPr>
        <w:t xml:space="preserve"> </w:t>
      </w:r>
      <w:r w:rsidRPr="009831AD">
        <w:rPr>
          <w:sz w:val="24"/>
          <w:szCs w:val="24"/>
          <w:highlight w:val="yellow"/>
          <w:lang w:eastAsia="ru-RU"/>
        </w:rPr>
        <w:t xml:space="preserve"> Михаил Юрьевич гр. 13</w:t>
      </w:r>
      <w:r w:rsidRPr="009831AD">
        <w:rPr>
          <w:sz w:val="24"/>
          <w:szCs w:val="24"/>
          <w:highlight w:val="yellow"/>
          <w:lang w:eastAsia="ru-RU"/>
        </w:rPr>
        <w:t>х</w:t>
      </w:r>
      <w:r w:rsidRPr="009831AD">
        <w:rPr>
          <w:sz w:val="24"/>
          <w:szCs w:val="24"/>
          <w:highlight w:val="yellow"/>
          <w:lang w:eastAsia="ru-RU"/>
        </w:rPr>
        <w:t>В1 факультета вычислительной техники.</w:t>
      </w: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  <w:r w:rsidRPr="009831AD">
        <w:rPr>
          <w:sz w:val="24"/>
          <w:szCs w:val="24"/>
          <w:highlight w:val="yellow"/>
          <w:lang w:eastAsia="ru-RU"/>
        </w:rPr>
        <w:t>2.Тема работы: «Разработка системы контроля и управления доступом с использованием электромагнитного замка».</w:t>
      </w: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  <w:r w:rsidRPr="009831AD">
        <w:rPr>
          <w:sz w:val="24"/>
          <w:szCs w:val="24"/>
          <w:highlight w:val="yellow"/>
          <w:lang w:eastAsia="ru-RU"/>
        </w:rPr>
        <w:t>Тема утверждена приказом ПГУ № 599/</w:t>
      </w:r>
      <w:r w:rsidRPr="009831AD">
        <w:rPr>
          <w:highlight w:val="yellow"/>
        </w:rPr>
        <w:t>о</w:t>
      </w:r>
      <w:r w:rsidRPr="009831AD">
        <w:rPr>
          <w:sz w:val="24"/>
          <w:szCs w:val="24"/>
          <w:highlight w:val="yellow"/>
          <w:lang w:eastAsia="ru-RU"/>
        </w:rPr>
        <w:t xml:space="preserve"> от "22" мая 2017 г.</w:t>
      </w: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  <w:r w:rsidRPr="009831AD">
        <w:rPr>
          <w:sz w:val="24"/>
          <w:szCs w:val="24"/>
          <w:highlight w:val="yellow"/>
          <w:lang w:eastAsia="ru-RU"/>
        </w:rPr>
        <w:t xml:space="preserve">3. Руководитель работы к.т.н., доцент каф. </w:t>
      </w:r>
      <w:proofErr w:type="gramStart"/>
      <w:r w:rsidRPr="009831AD">
        <w:rPr>
          <w:sz w:val="24"/>
          <w:szCs w:val="24"/>
          <w:highlight w:val="yellow"/>
          <w:lang w:eastAsia="ru-RU"/>
        </w:rPr>
        <w:t>ВТ</w:t>
      </w:r>
      <w:proofErr w:type="gramEnd"/>
      <w:r w:rsidRPr="009831AD">
        <w:rPr>
          <w:sz w:val="24"/>
          <w:szCs w:val="24"/>
          <w:highlight w:val="yellow"/>
          <w:lang w:eastAsia="ru-RU"/>
        </w:rPr>
        <w:t xml:space="preserve"> ПГУ </w:t>
      </w:r>
      <w:proofErr w:type="spellStart"/>
      <w:r w:rsidRPr="009831AD">
        <w:rPr>
          <w:sz w:val="24"/>
          <w:szCs w:val="24"/>
          <w:highlight w:val="yellow"/>
          <w:lang w:eastAsia="ru-RU"/>
        </w:rPr>
        <w:t>Брякин</w:t>
      </w:r>
      <w:proofErr w:type="spellEnd"/>
      <w:r w:rsidRPr="009831AD">
        <w:rPr>
          <w:sz w:val="24"/>
          <w:szCs w:val="24"/>
          <w:highlight w:val="yellow"/>
          <w:lang w:eastAsia="ru-RU"/>
        </w:rPr>
        <w:t xml:space="preserve"> Л.А. </w:t>
      </w: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</w:p>
    <w:p w:rsidR="009831AD" w:rsidRP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highlight w:val="yellow"/>
          <w:lang w:eastAsia="ru-RU"/>
        </w:rPr>
      </w:pPr>
      <w:r w:rsidRPr="009831AD">
        <w:rPr>
          <w:sz w:val="24"/>
          <w:szCs w:val="24"/>
          <w:highlight w:val="yellow"/>
          <w:lang w:eastAsia="ru-RU"/>
        </w:rPr>
        <w:t xml:space="preserve">4. Задание на работу (назначение разработки, исходные данные и т.п.). 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lang w:eastAsia="ru-RU"/>
        </w:rPr>
      </w:pPr>
      <w:r w:rsidRPr="009831AD">
        <w:rPr>
          <w:sz w:val="24"/>
          <w:szCs w:val="24"/>
          <w:highlight w:val="yellow"/>
          <w:lang w:eastAsia="ru-RU"/>
        </w:rPr>
        <w:t>Назначение разработки – организация и контроль доступа в помещения любой категории.  Исходные данные – идентификационные номера, которые привязаны к бесконтактным пассивным картам стандарта ISO/IEC 14443.</w:t>
      </w:r>
      <w:r>
        <w:rPr>
          <w:sz w:val="24"/>
          <w:szCs w:val="24"/>
          <w:lang w:eastAsia="ru-RU"/>
        </w:rPr>
        <w:t xml:space="preserve"> 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Разработать МПС СКУД, в частности принципиальную схему с использованием микроконтроллера, а так же программный код-прошивку для последнего.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5. Перечень подлежащих разработке вопросов.</w:t>
      </w:r>
      <w:r>
        <w:rPr>
          <w:sz w:val="24"/>
          <w:szCs w:val="24"/>
          <w:lang w:eastAsia="ru-RU"/>
        </w:rPr>
        <w:br/>
        <w:t>Требуется разработать принципиальную схему устройства, в полной мере осуществляющего обработку данных со считывателя, а также управляющего электромагнитным замком. Разработать программу-прошивку для микроконтроллера устройства. Предусмотреть возможность хранения, добавления, удаления идентификационных значений (</w:t>
      </w:r>
      <w:r>
        <w:rPr>
          <w:sz w:val="24"/>
          <w:szCs w:val="24"/>
          <w:lang w:val="en-US" w:eastAsia="ru-RU"/>
        </w:rPr>
        <w:t>ID</w:t>
      </w:r>
      <w:r>
        <w:rPr>
          <w:sz w:val="24"/>
          <w:szCs w:val="24"/>
          <w:lang w:eastAsia="ru-RU"/>
        </w:rPr>
        <w:t>) бесконтактных карт пользователей.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6. Календарный график выполнения работы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49"/>
        <w:gridCol w:w="991"/>
        <w:gridCol w:w="1559"/>
        <w:gridCol w:w="1700"/>
      </w:tblGrid>
      <w:tr w:rsidR="009831AD" w:rsidTr="009831A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этапов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Объем работы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Подпись руководителя</w:t>
            </w:r>
          </w:p>
        </w:tc>
      </w:tr>
      <w:tr w:rsidR="009831AD" w:rsidTr="009831AD">
        <w:trPr>
          <w:trHeight w:val="3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09.05.16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31AD" w:rsidTr="009831AD">
        <w:trPr>
          <w:trHeight w:val="3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Выбор компонентов для реализации принципиальной схемы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16.05.16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31AD" w:rsidTr="009831AD">
        <w:trPr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Составление принципиальной схемы устройства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16.05.16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31AD" w:rsidTr="009831AD">
        <w:trPr>
          <w:trHeight w:val="24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Написание программы-прошивки для устройства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23.05.16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31AD" w:rsidTr="009831AD">
        <w:trPr>
          <w:trHeight w:val="39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Отладка системы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23.05.16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31AD" w:rsidTr="009831AD">
        <w:trPr>
          <w:trHeight w:val="39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Моделирование и поиск уязвимостей, исправление ошибок в работе системы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31.05.16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31AD" w:rsidTr="009831AD">
        <w:trPr>
          <w:trHeight w:val="40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Оформление выпускной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06.06.16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AD" w:rsidRDefault="009831A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color w:val="FF0000"/>
          <w:sz w:val="24"/>
          <w:szCs w:val="24"/>
          <w:lang w:eastAsia="ru-RU"/>
        </w:rPr>
      </w:pPr>
      <w:r>
        <w:rPr>
          <w:color w:val="FF0000"/>
          <w:sz w:val="24"/>
          <w:szCs w:val="24"/>
          <w:lang w:eastAsia="ru-RU"/>
        </w:rPr>
        <w:t xml:space="preserve">                                          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Дата выдачи задания "22" февраля 2017 г.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Руководитель бакалаврской работы ____________________________ </w:t>
      </w:r>
      <w:proofErr w:type="spellStart"/>
      <w:r>
        <w:rPr>
          <w:sz w:val="24"/>
          <w:szCs w:val="24"/>
          <w:lang w:eastAsia="ru-RU"/>
        </w:rPr>
        <w:t>Брякин</w:t>
      </w:r>
      <w:proofErr w:type="spellEnd"/>
      <w:r>
        <w:rPr>
          <w:sz w:val="24"/>
          <w:szCs w:val="24"/>
          <w:lang w:eastAsia="ru-RU"/>
        </w:rPr>
        <w:t xml:space="preserve"> Л.А.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   (подпись, дата)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Задание к исполнению принял студент   ________________________ Новиков М.Ю.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      (подпись, дата)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Работу к защите допустить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Декан факультета               ____________________________________ </w:t>
      </w:r>
      <w:proofErr w:type="spellStart"/>
      <w:r>
        <w:rPr>
          <w:sz w:val="24"/>
          <w:szCs w:val="24"/>
          <w:lang w:eastAsia="ru-RU"/>
        </w:rPr>
        <w:t>Фионова</w:t>
      </w:r>
      <w:proofErr w:type="spellEnd"/>
      <w:r>
        <w:rPr>
          <w:sz w:val="24"/>
          <w:szCs w:val="24"/>
          <w:lang w:eastAsia="ru-RU"/>
        </w:rPr>
        <w:t xml:space="preserve"> Л.Р.</w:t>
      </w:r>
    </w:p>
    <w:p w:rsidR="009831AD" w:rsidRDefault="009831AD" w:rsidP="009831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(подпись, дата)</w:t>
      </w:r>
    </w:p>
    <w:p w:rsidR="009831AD" w:rsidRDefault="009831AD" w:rsidP="009831AD">
      <w:pPr>
        <w:spacing w:line="360" w:lineRule="auto"/>
        <w:jc w:val="center"/>
        <w:rPr>
          <w:lang w:eastAsia="ru-RU"/>
        </w:rPr>
      </w:pPr>
    </w:p>
    <w:p w:rsidR="009831AD" w:rsidRDefault="009831AD" w:rsidP="009831AD">
      <w:pPr>
        <w:rPr>
          <w:lang w:eastAsia="ru-RU"/>
        </w:rPr>
      </w:pPr>
      <w:r>
        <w:rPr>
          <w:lang w:eastAsia="ru-RU"/>
        </w:rPr>
        <w:br w:type="page"/>
      </w:r>
    </w:p>
    <w:p w:rsidR="009831AD" w:rsidRDefault="009831AD" w:rsidP="009831AD">
      <w:pPr>
        <w:spacing w:after="0" w:line="360" w:lineRule="auto"/>
        <w:ind w:left="-851"/>
        <w:jc w:val="center"/>
        <w:rPr>
          <w:rFonts w:ascii="Arial" w:hAnsi="Arial" w:cs="Arial"/>
          <w:b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-375285</wp:posOffset>
                </wp:positionH>
                <wp:positionV relativeFrom="page">
                  <wp:posOffset>276225</wp:posOffset>
                </wp:positionV>
                <wp:extent cx="6588760" cy="10189210"/>
                <wp:effectExtent l="0" t="0" r="21590" b="21590"/>
                <wp:wrapNone/>
                <wp:docPr id="151" name="Группа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iCs/>
                                  <w:sz w:val="36"/>
                                </w:rPr>
                                <w:t>ПГУ 1.090301.12.001 ПЗ</w:t>
                              </w:r>
                            </w:p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1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1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49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i/>
                                    <w:sz w:val="18"/>
                                  </w:rPr>
                                  <w:t>Новиков М.Ю.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47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 Cyr" w:hAnsi="Journal Cyr"/>
                                    <w:i/>
                                    <w:sz w:val="18"/>
                                  </w:rPr>
                                  <w:t>Брякин</w:t>
                                </w:r>
                                <w:proofErr w:type="spellEnd"/>
                                <w:r>
                                  <w:rPr>
                                    <w:rFonts w:ascii="Journal Cyr" w:hAnsi="Journal Cyr"/>
                                    <w:i/>
                                    <w:sz w:val="18"/>
                                  </w:rPr>
                                  <w:t xml:space="preserve"> Л.А.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45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 xml:space="preserve"> Н. Контр</w:t>
                                </w:r>
                                <w:ins w:id="0" w:author="GVI" w:date="2015-03-20T14:46:00Z">
                                  <w:r>
                                    <w:rPr>
                                      <w:rFonts w:ascii="Journal Cyr" w:hAnsi="Journal Cyr"/>
                                      <w:sz w:val="18"/>
                                    </w:rPr>
                                    <w:t xml:space="preserve"> </w:t>
                                  </w:r>
                                </w:ins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i/>
                                    <w:sz w:val="18"/>
                                  </w:rPr>
                                  <w:t>Кучин А.В.</w:t>
                                </w:r>
                              </w:p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43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41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1AD" w:rsidRDefault="009831AD" w:rsidP="009831AD">
                                <w:pPr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>
                                  <w:rPr>
                                    <w:rFonts w:ascii="Journal Cyr" w:hAnsi="Journal Cyr"/>
                                    <w:i/>
                                    <w:sz w:val="18"/>
                                  </w:rPr>
                                  <w:t>Пащенко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Line 1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spacing w:after="0"/>
                                <w:jc w:val="center"/>
                                <w:rPr>
                                  <w:rFonts w:ascii="Journal Cyr" w:hAnsi="Journal Cyr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i/>
                                  <w:sz w:val="20"/>
                                  <w:szCs w:val="20"/>
                                </w:rPr>
                                <w:t xml:space="preserve">Разработка системы контроля и управления доступом с использованием электромагнитного замка </w:t>
                              </w:r>
                            </w:p>
                            <w:p w:rsidR="009831AD" w:rsidRDefault="009831AD" w:rsidP="009831AD">
                              <w:pPr>
                                <w:spacing w:after="0"/>
                                <w:jc w:val="center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i/>
                                  <w:sz w:val="20"/>
                                  <w:szCs w:val="20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Line 1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1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1AD" w:rsidRDefault="009831AD" w:rsidP="009831AD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  <w:t xml:space="preserve">ФВТ, каф.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  <w:t>ВТ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9831AD" w:rsidRDefault="009831AD" w:rsidP="009831AD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  <w:t>гр. 13ВВ1</w:t>
                              </w:r>
                            </w:p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  <w:t xml:space="preserve"> Гр </w:t>
                              </w:r>
                            </w:p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9831AD" w:rsidRDefault="009831AD" w:rsidP="009831A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1" o:spid="_x0000_s1026" style="position:absolute;left:0;text-align:left;margin-left:-29.55pt;margin-top:21.7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" o:allowincell="f">
                <v:rect id="Rectangle 1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1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1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1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i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Arial" w:hAnsi="Arial" w:cs="Arial"/>
                            <w:bCs/>
                            <w:i/>
                            <w:iCs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i/>
                            <w:iCs/>
                            <w:sz w:val="36"/>
                          </w:rPr>
                          <w:t>ПГУ 1.090301.12.001 ПЗ</w:t>
                        </w:r>
                      </w:p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1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1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1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1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176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77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 Cyr" w:hAnsi="Journal Cyr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 Cyr" w:hAnsi="Journal Cyr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Journal Cyr" w:hAnsi="Journal Cyr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8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 Cyr" w:hAnsi="Journal Cyr"/>
                              <w:i/>
                              <w:sz w:val="18"/>
                            </w:rPr>
                            <w:t>Новиков М.Ю.</w:t>
                          </w:r>
                        </w:p>
                      </w:txbxContent>
                    </v:textbox>
                  </v:rect>
                </v:group>
                <v:group id="Group 179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180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 Cyr" w:hAnsi="Journal Cyr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 Cyr" w:hAnsi="Journal Cyr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Journal Cyr" w:hAnsi="Journal Cyr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1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Journal Cyr" w:hAnsi="Journal Cyr"/>
                              <w:i/>
                              <w:sz w:val="18"/>
                            </w:rPr>
                            <w:t>Брякин</w:t>
                          </w:r>
                          <w:proofErr w:type="spellEnd"/>
                          <w:r>
                            <w:rPr>
                              <w:rFonts w:ascii="Journal Cyr" w:hAnsi="Journal Cyr"/>
                              <w:i/>
                              <w:sz w:val="18"/>
                            </w:rPr>
                            <w:t xml:space="preserve"> Л.А.</w:t>
                          </w:r>
                        </w:p>
                      </w:txbxContent>
                    </v:textbox>
                  </v:rect>
                </v:group>
                <v:group id="Group 182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183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 Cyr" w:hAnsi="Journal Cyr"/>
                              <w:sz w:val="18"/>
                            </w:rPr>
                            <w:t xml:space="preserve"> Н. Контр</w:t>
                          </w:r>
                          <w:ins w:id="1" w:author="GVI" w:date="2015-03-20T14:46:00Z"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 </w:t>
                            </w:r>
                          </w:ins>
                        </w:p>
                      </w:txbxContent>
                    </v:textbox>
                  </v:rect>
                  <v:rect id="Rectangle 184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 Cyr" w:hAnsi="Journal Cyr"/>
                              <w:i/>
                              <w:sz w:val="18"/>
                            </w:rPr>
                            <w:t>Кучин А.В.</w:t>
                          </w:r>
                        </w:p>
                        <w:p w:rsidR="009831AD" w:rsidRDefault="009831AD" w:rsidP="009831AD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185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86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 Cyr" w:hAnsi="Journal Cyr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7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9831AD" w:rsidRDefault="009831AD" w:rsidP="009831AD"/>
                      </w:txbxContent>
                    </v:textbox>
                  </v:rect>
                </v:group>
                <v:group id="Group 188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189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 Cyr" w:hAnsi="Journal Cyr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 Cyr" w:hAnsi="Journal Cyr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 Cyr" w:hAnsi="Journal Cyr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90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9831AD" w:rsidRDefault="009831AD" w:rsidP="009831AD">
                          <w:pPr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 Cyr" w:hAnsi="Journal Cyr"/>
                              <w:i/>
                              <w:sz w:val="18"/>
                            </w:rPr>
                            <w:t>Пащенко Д.В.</w:t>
                          </w:r>
                        </w:p>
                      </w:txbxContent>
                    </v:textbox>
                  </v:rect>
                </v:group>
                <v:line id="Line 1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rect id="Rectangle 1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spacing w:after="0"/>
                          <w:jc w:val="center"/>
                          <w:rPr>
                            <w:rFonts w:ascii="Journal Cyr" w:hAnsi="Journal Cyr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Journal Cyr" w:hAnsi="Journal Cyr"/>
                            <w:i/>
                            <w:sz w:val="20"/>
                            <w:szCs w:val="20"/>
                          </w:rPr>
                          <w:t xml:space="preserve">Разработка системы контроля и управления доступом с использованием электромагнитного замка </w:t>
                        </w:r>
                      </w:p>
                      <w:p w:rsidR="009831AD" w:rsidRDefault="009831AD" w:rsidP="009831AD">
                        <w:pPr>
                          <w:spacing w:after="0"/>
                          <w:jc w:val="center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Journal Cyr" w:hAnsi="Journal Cyr"/>
                            <w:i/>
                            <w:sz w:val="20"/>
                            <w:szCs w:val="20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1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1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1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rect id="Rectangle 1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jc w:val="center"/>
                          <w:rPr>
                            <w:rFonts w:asciiTheme="minorHAnsi" w:hAnsiTheme="minorHAnsi"/>
                            <w:i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1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 201" o:spid="_x0000_s1075" style="position:absolute;left:14295;top:18969;width:5609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9831AD" w:rsidRDefault="009831AD" w:rsidP="009831AD">
                        <w:pPr>
                          <w:spacing w:after="0"/>
                          <w:jc w:val="center"/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  <w:t xml:space="preserve">ФВТ, каф.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  <w:t>ВТ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9831AD" w:rsidRDefault="009831AD" w:rsidP="009831AD">
                        <w:pPr>
                          <w:spacing w:after="0"/>
                          <w:jc w:val="center"/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  <w:t>гр. 13ВВ1</w:t>
                        </w:r>
                      </w:p>
                      <w:p w:rsidR="009831AD" w:rsidRDefault="009831AD" w:rsidP="009831AD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  <w:t xml:space="preserve"> Гр </w:t>
                        </w:r>
                      </w:p>
                      <w:p w:rsidR="009831AD" w:rsidRDefault="009831AD" w:rsidP="009831AD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</w:pPr>
                      </w:p>
                      <w:p w:rsidR="009831AD" w:rsidRDefault="009831AD" w:rsidP="009831AD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ascii="Arial" w:hAnsi="Arial" w:cs="Arial"/>
          <w:b/>
          <w:sz w:val="32"/>
          <w:szCs w:val="32"/>
          <w:lang w:eastAsia="ru-RU"/>
        </w:rPr>
        <w:t>РЕФЕРАТ</w:t>
      </w:r>
    </w:p>
    <w:p w:rsidR="009831AD" w:rsidRDefault="009831AD" w:rsidP="009831AD">
      <w:pPr>
        <w:spacing w:after="0" w:line="360" w:lineRule="auto"/>
        <w:ind w:left="-851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:rsidR="009831AD" w:rsidRDefault="009831AD" w:rsidP="009831AD">
      <w:pPr>
        <w:spacing w:after="0" w:line="360" w:lineRule="auto"/>
        <w:ind w:firstLine="709"/>
        <w:jc w:val="both"/>
      </w:pPr>
      <w:r>
        <w:t>Бакалаврская работа содержит  листов, рисунок, источников, приложения.</w:t>
      </w:r>
    </w:p>
    <w:p w:rsidR="009831AD" w:rsidRPr="009831AD" w:rsidRDefault="009831AD" w:rsidP="009831AD">
      <w:pPr>
        <w:spacing w:after="0" w:line="360" w:lineRule="auto"/>
        <w:ind w:firstLine="709"/>
        <w:jc w:val="both"/>
        <w:rPr>
          <w:color w:val="FF0000"/>
          <w:highlight w:val="yellow"/>
        </w:rPr>
      </w:pPr>
      <w:r w:rsidRPr="009831AD">
        <w:rPr>
          <w:color w:val="FF0000"/>
          <w:highlight w:val="yellow"/>
        </w:rPr>
        <w:t>КЛЮЧЕВЫЕ СЛОВА</w:t>
      </w:r>
    </w:p>
    <w:p w:rsidR="009831AD" w:rsidRDefault="009831AD" w:rsidP="009831AD">
      <w:pPr>
        <w:spacing w:after="0" w:line="360" w:lineRule="auto"/>
        <w:ind w:firstLine="709"/>
        <w:jc w:val="both"/>
        <w:rPr>
          <w:lang w:eastAsia="ru-RU"/>
        </w:rPr>
      </w:pPr>
      <w:r w:rsidRPr="009831AD">
        <w:rPr>
          <w:highlight w:val="yellow"/>
          <w:lang w:eastAsia="ru-RU"/>
        </w:rPr>
        <w:t>Цель работы – разработать систему управления</w:t>
      </w:r>
      <w:r>
        <w:rPr>
          <w:lang w:eastAsia="ru-RU"/>
        </w:rPr>
        <w:t xml:space="preserve"> и контроля доступа.</w:t>
      </w:r>
    </w:p>
    <w:p w:rsidR="009831AD" w:rsidRDefault="009831AD" w:rsidP="009831A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Объектом разработки является аппаратно-программный комплекс, обеспечивающий обработку данных, поступающих со считывателя, в том числе внутри прошивки контроллера должен присутствовать алгоритм принятия решения об открытии замка, а так же должен быть реализован механизм подачи элект</w:t>
      </w:r>
      <w:bookmarkStart w:id="2" w:name="_GoBack"/>
      <w:bookmarkEnd w:id="2"/>
      <w:r>
        <w:rPr>
          <w:lang w:eastAsia="ru-RU"/>
        </w:rPr>
        <w:t>рического тока на соленоид в случае, если идентификация завершилась успешно.</w:t>
      </w:r>
    </w:p>
    <w:p w:rsidR="009831AD" w:rsidRDefault="009831AD" w:rsidP="009831A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результате проведенной работы создан (и реализован) проект, удовлетворяющий поставленной задаче, а именно, создан аппаратно-программный комплекс, в состав которого вошел контроллер на базе микроконтроллера фирмы </w:t>
      </w:r>
      <w:r>
        <w:rPr>
          <w:lang w:val="en-US" w:eastAsia="ru-RU"/>
        </w:rPr>
        <w:t>Atmel</w:t>
      </w:r>
      <w:r>
        <w:rPr>
          <w:lang w:eastAsia="ru-RU"/>
        </w:rPr>
        <w:t xml:space="preserve"> и соответствующая прошивка, реализующая алгоритм открытия замка в случае успешной идентификации.</w:t>
      </w:r>
    </w:p>
    <w:p w:rsidR="009831AD" w:rsidRDefault="009831AD" w:rsidP="009831AD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Данное устройство рекомендуется использовать для организации ограничения доступа в помещения. Устройство может быть внедрено на предприятия, где требуется ограничить круг лиц, имеющих право доступа в те или иные помещения. На данный момент рабочий экземпляр описанного аппаратно-программного комплекса используется для организации доступа в аудиторию 7А-506 (комната совета студенческого самоуправления).</w:t>
      </w:r>
    </w:p>
    <w:p w:rsidR="009831AD" w:rsidRDefault="009831AD" w:rsidP="009831AD">
      <w:pPr>
        <w:spacing w:after="0" w:line="360" w:lineRule="auto"/>
        <w:rPr>
          <w:lang w:eastAsia="ru-RU"/>
        </w:rPr>
        <w:sectPr w:rsidR="009831AD">
          <w:pgSz w:w="11906" w:h="16838"/>
          <w:pgMar w:top="1134" w:right="850" w:bottom="1134" w:left="1701" w:header="708" w:footer="708" w:gutter="0"/>
          <w:cols w:space="720"/>
        </w:sectPr>
      </w:pPr>
      <w:r>
        <w:rPr>
          <w:lang w:eastAsia="ru-RU"/>
        </w:rPr>
        <w:br w:type="page"/>
      </w:r>
    </w:p>
    <w:p w:rsidR="009831AD" w:rsidRDefault="009831AD" w:rsidP="009831AD">
      <w:pPr>
        <w:spacing w:line="360" w:lineRule="auto"/>
        <w:ind w:left="-851"/>
        <w:jc w:val="center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913671613"/>
        <w:docPartObj>
          <w:docPartGallery w:val="Table of Contents"/>
          <w:docPartUnique/>
        </w:docPartObj>
      </w:sdtPr>
      <w:sdtContent>
        <w:p w:rsidR="009831AD" w:rsidRDefault="009831AD" w:rsidP="009831AD">
          <w:pPr>
            <w:pStyle w:val="a4"/>
          </w:pPr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52625264" w:history="1">
            <w:r>
              <w:rPr>
                <w:rStyle w:val="a3"/>
                <w:rFonts w:eastAsia="Times New Roman"/>
                <w:noProof/>
                <w:lang w:eastAsia="ru-RU"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_Toc452625264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6" w:anchor="_Toc452625265" w:history="1">
            <w:r>
              <w:rPr>
                <w:rStyle w:val="a3"/>
                <w:rFonts w:eastAsia="Times New Roman"/>
                <w:noProof/>
                <w:lang w:eastAsia="ru-RU"/>
              </w:rPr>
              <w:t>1 АНАЛИЗ ПРЕДМЕТНОЙ ОБЛАСТИ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_Toc452625265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7" w:anchor="_Toc452625266" w:history="1">
            <w:r>
              <w:rPr>
                <w:rStyle w:val="a3"/>
                <w:noProof/>
              </w:rPr>
              <w:t>1.1</w:t>
            </w:r>
            <w:r>
              <w:rPr>
                <w:rStyle w:val="a3"/>
                <w:rFonts w:eastAsiaTheme="minorEastAsia"/>
                <w:noProof/>
                <w:color w:val="auto"/>
                <w:sz w:val="22"/>
                <w:szCs w:val="22"/>
                <w:u w:val="none"/>
                <w:lang w:eastAsia="ru-RU"/>
              </w:rPr>
              <w:tab/>
            </w:r>
            <w:r>
              <w:rPr>
                <w:rStyle w:val="a3"/>
                <w:noProof/>
              </w:rPr>
              <w:t>Постановка задачи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_Toc452625266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10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8" w:anchor="_Toc452625267" w:history="1">
            <w:r>
              <w:rPr>
                <w:rStyle w:val="a3"/>
                <w:noProof/>
              </w:rPr>
              <w:t>1.2</w:t>
            </w:r>
            <w:r>
              <w:rPr>
                <w:rStyle w:val="a3"/>
                <w:rFonts w:eastAsiaTheme="minorEastAsia"/>
                <w:noProof/>
                <w:color w:val="auto"/>
                <w:sz w:val="22"/>
                <w:szCs w:val="22"/>
                <w:u w:val="none"/>
                <w:lang w:eastAsia="ru-RU"/>
              </w:rPr>
              <w:tab/>
            </w:r>
            <w:r>
              <w:rPr>
                <w:rStyle w:val="a3"/>
                <w:noProof/>
              </w:rPr>
              <w:t>Актуальность использования сетевых технологий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_Toc452625267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10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9" w:anchor="_Toc452625268" w:history="1">
            <w:r>
              <w:rPr>
                <w:rStyle w:val="a3"/>
                <w:rFonts w:eastAsia="Times New Roman"/>
                <w:noProof/>
                <w:lang w:eastAsia="ru-RU"/>
              </w:rPr>
              <w:t>2 СОСТАВЛЕНИЕ ФОРМАЛИЗОВАННЫХ СПЕЦИФИКАЦИЙ ДЛЯ ПРИЛОЖЕНИЯ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_Toc452625268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0" w:anchor="_Toc452625269" w:history="1">
            <w:r>
              <w:rPr>
                <w:rStyle w:val="a3"/>
                <w:rFonts w:eastAsia="Times New Roman"/>
                <w:noProof/>
                <w:lang w:eastAsia="ru-RU"/>
              </w:rPr>
              <w:t>3 ПРОЕКТИРОВАНИЕ ПРИЛОЖЕНИЯ ДЛЯ ВЗАИМОДЕЙСТВИЯ БАЗ ДАННЫХ И СЕРВЕРА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_Toc452625269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1" w:anchor="_Toc452625270" w:history="1">
            <w:r>
              <w:rPr>
                <w:rStyle w:val="a3"/>
                <w:noProof/>
              </w:rPr>
              <w:t>3.1 Проектирование структуры системы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2" w:anchor="_Toc452625271" w:history="1">
            <w:r>
              <w:rPr>
                <w:rStyle w:val="a3"/>
                <w:noProof/>
              </w:rPr>
              <w:t>3.2 Определение модулей программы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3" w:anchor="_Toc452625272" w:history="1">
            <w:r>
              <w:rPr>
                <w:rStyle w:val="a3"/>
                <w:noProof/>
              </w:rPr>
              <w:t>3.3 Проектирование интерфейса серверной части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20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4" w:anchor="_Toc452625273" w:history="1">
            <w:r>
              <w:rPr>
                <w:rStyle w:val="a3"/>
                <w:noProof/>
              </w:rPr>
              <w:t>3.4 Проектирование интерфейса части базы данных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5" w:anchor="_Toc452625274" w:history="1">
            <w:r>
              <w:rPr>
                <w:rStyle w:val="a3"/>
                <w:rFonts w:eastAsia="Times New Roman"/>
                <w:noProof/>
                <w:lang w:eastAsia="ru-RU"/>
              </w:rPr>
              <w:t>4 ОПИСАНИЕ РАЗРАБОТКИ ПРОГРАММЫ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6" w:anchor="_Toc452625275" w:history="1">
            <w:r>
              <w:rPr>
                <w:rStyle w:val="a3"/>
                <w:noProof/>
              </w:rPr>
              <w:t>4.1 Описание разработки приложения базы данных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7" w:anchor="_Toc452625276" w:history="1">
            <w:r>
              <w:rPr>
                <w:rStyle w:val="a3"/>
                <w:noProof/>
              </w:rPr>
              <w:t>4.2. Описание разработки серверного приложения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8" w:anchor="_Toc452625277" w:history="1">
            <w:r>
              <w:rPr>
                <w:rStyle w:val="a3"/>
                <w:noProof/>
              </w:rPr>
              <w:t>4.2.1 Разработка основного функционала серверного приложения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19" w:anchor="_Toc452625278" w:history="1">
            <w:r>
              <w:rPr>
                <w:rStyle w:val="a3"/>
                <w:noProof/>
              </w:rPr>
              <w:t>4.2.2. Разработка возможности добавления новой базы данных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0" w:anchor="_Toc452625279" w:history="1">
            <w:r>
              <w:rPr>
                <w:rStyle w:val="a3"/>
                <w:rFonts w:eastAsia="Times New Roman"/>
                <w:noProof/>
                <w:lang w:eastAsia="ru-RU"/>
              </w:rPr>
              <w:t>5 РУКОВОДСТВО ПОЛЬЗОВАТЕЛЯ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_Toc452625279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1" w:anchor="_Toc452625280" w:history="1">
            <w:r>
              <w:rPr>
                <w:rStyle w:val="a3"/>
                <w:rFonts w:eastAsia="Times New Roman"/>
                <w:noProof/>
                <w:lang w:eastAsia="ru-RU"/>
              </w:rPr>
              <w:t>6 ОТЛАДКА И ТЕСТИРОВАНИЕ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2" w:anchor="_Toc452625281" w:history="1">
            <w:r>
              <w:rPr>
                <w:rStyle w:val="a3"/>
                <w:rFonts w:eastAsia="Times New Roman"/>
                <w:noProof/>
                <w:lang w:eastAsia="ru-RU"/>
              </w:rPr>
              <w:t>ЗАКЛЮЧЕНИЕ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3" w:anchor="_Toc452625282" w:history="1">
            <w:r>
              <w:rPr>
                <w:rStyle w:val="a3"/>
                <w:rFonts w:eastAsia="Times New Roman"/>
                <w:noProof/>
                <w:lang w:eastAsia="ru-RU"/>
              </w:rPr>
              <w:t>СПИСОК ИСПОЛЬЗУЕМЫХ ИСТОЧНИКОВ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4" w:anchor="_Toc452625283" w:history="1">
            <w:r>
              <w:rPr>
                <w:rStyle w:val="a3"/>
                <w:rFonts w:eastAsia="Times New Roman"/>
                <w:noProof/>
                <w:lang w:eastAsia="ru-RU"/>
              </w:rPr>
              <w:t>ПРИЛОЖЕНИЕ А ЛИСТИНГИ ПРОГРАММЫ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5" w:anchor="_Toc452625284" w:history="1">
            <w:r>
              <w:rPr>
                <w:rStyle w:val="a3"/>
                <w:noProof/>
              </w:rPr>
              <w:t>Приложение А.1 Файл «</w:t>
            </w:r>
            <w:r>
              <w:rPr>
                <w:rStyle w:val="a3"/>
                <w:noProof/>
                <w:lang w:val="en-US"/>
              </w:rPr>
              <w:t>serverForm</w:t>
            </w:r>
            <w:r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en-US"/>
              </w:rPr>
              <w:t>h</w:t>
            </w:r>
            <w:r>
              <w:rPr>
                <w:rStyle w:val="a3"/>
                <w:noProof/>
              </w:rPr>
              <w:t>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6" w:anchor="_Toc452625285" w:history="1">
            <w:r>
              <w:rPr>
                <w:rStyle w:val="a3"/>
                <w:noProof/>
              </w:rPr>
              <w:t>Приложение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А</w:t>
            </w:r>
            <w:r>
              <w:rPr>
                <w:rStyle w:val="a3"/>
                <w:noProof/>
                <w:lang w:val="en-US"/>
              </w:rPr>
              <w:t xml:space="preserve">.2 </w:t>
            </w:r>
            <w:r>
              <w:rPr>
                <w:rStyle w:val="a3"/>
                <w:noProof/>
              </w:rPr>
              <w:t>Файл</w:t>
            </w:r>
            <w:r>
              <w:rPr>
                <w:rStyle w:val="a3"/>
                <w:noProof/>
                <w:lang w:val="en-US"/>
              </w:rPr>
              <w:t xml:space="preserve"> «serverForm.cpp»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7" w:anchor="_Toc452625286" w:history="1">
            <w:r>
              <w:rPr>
                <w:rStyle w:val="a3"/>
                <w:noProof/>
              </w:rPr>
              <w:t>Приложение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А</w:t>
            </w:r>
            <w:r>
              <w:rPr>
                <w:rStyle w:val="a3"/>
                <w:noProof/>
                <w:lang w:val="en-US"/>
              </w:rPr>
              <w:t xml:space="preserve">.3 </w:t>
            </w:r>
            <w:r>
              <w:rPr>
                <w:rStyle w:val="a3"/>
                <w:noProof/>
              </w:rPr>
              <w:t>Файл</w:t>
            </w:r>
            <w:r>
              <w:rPr>
                <w:rStyle w:val="a3"/>
                <w:noProof/>
                <w:lang w:val="en-US"/>
              </w:rPr>
              <w:t xml:space="preserve"> «newBDForm.h»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8" w:anchor="_Toc452625287" w:history="1">
            <w:r>
              <w:rPr>
                <w:rStyle w:val="a3"/>
                <w:noProof/>
              </w:rPr>
              <w:t>Приложение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А</w:t>
            </w:r>
            <w:r>
              <w:rPr>
                <w:rStyle w:val="a3"/>
                <w:noProof/>
                <w:lang w:val="en-US"/>
              </w:rPr>
              <w:t xml:space="preserve">.4 </w:t>
            </w:r>
            <w:r>
              <w:rPr>
                <w:rStyle w:val="a3"/>
                <w:noProof/>
              </w:rPr>
              <w:t>Файл</w:t>
            </w:r>
            <w:r>
              <w:rPr>
                <w:rStyle w:val="a3"/>
                <w:noProof/>
                <w:lang w:val="en-US"/>
              </w:rPr>
              <w:t xml:space="preserve"> «database.h»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29" w:anchor="_Toc452625288" w:history="1">
            <w:r>
              <w:rPr>
                <w:rStyle w:val="a3"/>
                <w:noProof/>
              </w:rPr>
              <w:t>Приложение</w:t>
            </w:r>
            <w:r>
              <w:rPr>
                <w:rStyle w:val="a3"/>
                <w:noProof/>
                <w:lang w:val="en-US"/>
              </w:rPr>
              <w:t xml:space="preserve"> </w:t>
            </w:r>
            <w:r>
              <w:rPr>
                <w:rStyle w:val="a3"/>
                <w:noProof/>
              </w:rPr>
              <w:t>А</w:t>
            </w:r>
            <w:r>
              <w:rPr>
                <w:rStyle w:val="a3"/>
                <w:noProof/>
                <w:lang w:val="en-US"/>
              </w:rPr>
              <w:t xml:space="preserve">.5 </w:t>
            </w:r>
            <w:r>
              <w:rPr>
                <w:rStyle w:val="a3"/>
                <w:noProof/>
              </w:rPr>
              <w:t>Файл</w:t>
            </w:r>
            <w:r>
              <w:rPr>
                <w:rStyle w:val="a3"/>
                <w:noProof/>
                <w:lang w:val="en-US"/>
              </w:rPr>
              <w:t xml:space="preserve"> «database.cpp»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0" w:anchor="_Toc452625289" w:history="1">
            <w:r>
              <w:rPr>
                <w:rStyle w:val="a3"/>
                <w:rFonts w:eastAsia="Times New Roman"/>
                <w:noProof/>
                <w:lang w:eastAsia="ru-RU"/>
              </w:rPr>
              <w:t xml:space="preserve">ПРИЛОЖЕНИЕ </w:t>
            </w:r>
            <w:r>
              <w:rPr>
                <w:rStyle w:val="a3"/>
                <w:rFonts w:eastAsia="Times New Roman"/>
                <w:noProof/>
                <w:lang w:val="en-US" w:eastAsia="ru-RU"/>
              </w:rPr>
              <w:t>B UML</w:t>
            </w:r>
            <w:r>
              <w:rPr>
                <w:rStyle w:val="a3"/>
                <w:rFonts w:eastAsia="Times New Roman"/>
                <w:noProof/>
                <w:lang w:eastAsia="ru-RU"/>
              </w:rPr>
              <w:t xml:space="preserve"> ДИАГРАММЫ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_Toc452625289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1" w:anchor="_Toc452625290" w:history="1">
            <w:r>
              <w:rPr>
                <w:rStyle w:val="a3"/>
                <w:noProof/>
              </w:rPr>
              <w:t xml:space="preserve">Приложение </w:t>
            </w:r>
            <w:r>
              <w:rPr>
                <w:rStyle w:val="a3"/>
                <w:noProof/>
                <w:lang w:val="en-US"/>
              </w:rPr>
              <w:t>B</w:t>
            </w:r>
            <w:r>
              <w:rPr>
                <w:rStyle w:val="a3"/>
                <w:noProof/>
              </w:rPr>
              <w:t>.1 Диаграмма развёртывания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_Toc452625290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2" w:anchor="_Toc452625291" w:history="1">
            <w:r>
              <w:rPr>
                <w:rStyle w:val="a3"/>
                <w:noProof/>
              </w:rPr>
              <w:t xml:space="preserve">Приложение </w:t>
            </w:r>
            <w:r>
              <w:rPr>
                <w:rStyle w:val="a3"/>
                <w:noProof/>
                <w:lang w:val="en-US"/>
              </w:rPr>
              <w:t>B</w:t>
            </w:r>
            <w:r>
              <w:rPr>
                <w:rStyle w:val="a3"/>
                <w:noProof/>
              </w:rPr>
              <w:t>.2 Диаграмма последовательности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_Toc452625291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80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3" w:anchor="_Toc452625292" w:history="1">
            <w:r>
              <w:rPr>
                <w:rStyle w:val="a3"/>
                <w:noProof/>
              </w:rPr>
              <w:t xml:space="preserve">Приложение </w:t>
            </w:r>
            <w:r>
              <w:rPr>
                <w:rStyle w:val="a3"/>
                <w:noProof/>
                <w:lang w:val="en-US"/>
              </w:rPr>
              <w:t>B</w:t>
            </w:r>
            <w:r>
              <w:rPr>
                <w:rStyle w:val="a3"/>
                <w:noProof/>
              </w:rPr>
              <w:t xml:space="preserve">.3 Диаграмма класса </w:t>
            </w:r>
            <w:r>
              <w:rPr>
                <w:rStyle w:val="a3"/>
                <w:noProof/>
                <w:lang w:val="en-US"/>
              </w:rPr>
              <w:t>haveBD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_Toc452625292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4" w:anchor="_Toc452625293" w:history="1">
            <w:r>
              <w:rPr>
                <w:rStyle w:val="a3"/>
                <w:noProof/>
              </w:rPr>
              <w:t xml:space="preserve">Приложение </w:t>
            </w:r>
            <w:r>
              <w:rPr>
                <w:rStyle w:val="a3"/>
                <w:noProof/>
                <w:lang w:val="en-US"/>
              </w:rPr>
              <w:t>B</w:t>
            </w:r>
            <w:r>
              <w:rPr>
                <w:rStyle w:val="a3"/>
                <w:noProof/>
              </w:rPr>
              <w:t>.4 Диаграмма деятельности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_Toc452625293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5" w:anchor="_Toc452625294" w:history="1">
            <w:r>
              <w:rPr>
                <w:rStyle w:val="a3"/>
                <w:noProof/>
              </w:rPr>
              <w:t xml:space="preserve">Приложение </w:t>
            </w:r>
            <w:r>
              <w:rPr>
                <w:rStyle w:val="a3"/>
                <w:noProof/>
                <w:lang w:val="en-US"/>
              </w:rPr>
              <w:t>B</w:t>
            </w:r>
            <w:r>
              <w:rPr>
                <w:rStyle w:val="a3"/>
                <w:noProof/>
              </w:rPr>
              <w:t>.5 Диаграмма вариантов использования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_Toc452625294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r:id="rId36" w:anchor="_Toc452625295" w:history="1">
            <w:r>
              <w:rPr>
                <w:rStyle w:val="a3"/>
                <w:rFonts w:eastAsia="Times New Roman"/>
                <w:noProof/>
                <w:lang w:eastAsia="ru-RU"/>
              </w:rPr>
              <w:t>ПРИЛОЖЕНИЕ С ПРЕЗЕНТАЦИЯ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_Toc452625295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831AD" w:rsidRDefault="009831AD" w:rsidP="009831AD">
          <w:r>
            <w:rPr>
              <w:b/>
              <w:bCs/>
            </w:rPr>
            <w:fldChar w:fldCharType="end"/>
          </w:r>
        </w:p>
      </w:sdtContent>
    </w:sdt>
    <w:p w:rsidR="009831AD" w:rsidRDefault="009831AD" w:rsidP="009831AD">
      <w:pPr>
        <w:rPr>
          <w:lang w:eastAsia="ru-RU"/>
        </w:rPr>
      </w:pPr>
    </w:p>
    <w:p w:rsidR="009831AD" w:rsidRPr="009831AD" w:rsidRDefault="009831AD" w:rsidP="009831AD">
      <w:pPr>
        <w:rPr>
          <w:b/>
          <w:sz w:val="72"/>
          <w:szCs w:val="72"/>
          <w:lang w:eastAsia="ru-RU"/>
        </w:rPr>
      </w:pPr>
      <w:r w:rsidRPr="009831AD">
        <w:rPr>
          <w:b/>
          <w:sz w:val="72"/>
          <w:szCs w:val="72"/>
          <w:highlight w:val="yellow"/>
          <w:lang w:eastAsia="ru-RU"/>
        </w:rPr>
        <w:t>Пример начала ПЗ. Уточните!!!</w:t>
      </w:r>
    </w:p>
    <w:p w:rsidR="00674AFE" w:rsidRPr="009831AD" w:rsidRDefault="00674AFE">
      <w:pPr>
        <w:rPr>
          <w:b/>
          <w:sz w:val="72"/>
          <w:szCs w:val="72"/>
        </w:rPr>
      </w:pPr>
    </w:p>
    <w:sectPr w:rsidR="00674AFE" w:rsidRPr="0098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AD"/>
    <w:rsid w:val="00674AFE"/>
    <w:rsid w:val="009831AD"/>
    <w:rsid w:val="00A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1AD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83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1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831AD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9831AD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rsid w:val="009831AD"/>
    <w:pPr>
      <w:spacing w:after="100"/>
      <w:ind w:left="560"/>
    </w:pPr>
  </w:style>
  <w:style w:type="character" w:customStyle="1" w:styleId="10">
    <w:name w:val="Заголовок 1 Знак"/>
    <w:basedOn w:val="a0"/>
    <w:link w:val="1"/>
    <w:uiPriority w:val="9"/>
    <w:rsid w:val="00983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831AD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8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3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1AD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83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1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831AD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9831AD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rsid w:val="009831AD"/>
    <w:pPr>
      <w:spacing w:after="100"/>
      <w:ind w:left="560"/>
    </w:pPr>
  </w:style>
  <w:style w:type="character" w:customStyle="1" w:styleId="10">
    <w:name w:val="Заголовок 1 Знак"/>
    <w:basedOn w:val="a0"/>
    <w:link w:val="1"/>
    <w:uiPriority w:val="9"/>
    <w:rsid w:val="00983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831AD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8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3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8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6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1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4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7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2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7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5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3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0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9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1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4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2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5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3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8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6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0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9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1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14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2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27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0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5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8" Type="http://schemas.openxmlformats.org/officeDocument/2006/relationships/hyperlink" Target="file:///D:\FATHER\DIPL\DIP-INS\2017\&#1053;&#1086;&#1074;&#1080;&#1082;&#1086;&#1074;\&#1044;&#1048;&#1055;&#1051;&#1054;&#1052;_&#1055;&#1047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2018-01-27T14:17:00Z</dcterms:created>
  <dcterms:modified xsi:type="dcterms:W3CDTF">2018-01-27T14:27:00Z</dcterms:modified>
</cp:coreProperties>
</file>